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4183000"/>
        <w:docPartObj>
          <w:docPartGallery w:val="Cover Pages"/>
          <w:docPartUnique/>
        </w:docPartObj>
      </w:sdtPr>
      <w:sdtEndPr/>
      <w:sdtContent>
        <w:p w14:paraId="08CC6C32" w14:textId="0C808961" w:rsidR="00C00A09" w:rsidRDefault="00C00A09" w:rsidP="009062CB">
          <w:ins w:id="0" w:author="Microsoft Word" w:date="2023-09-28T19:46:00Z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70375BE2" wp14:editId="0703AC95">
                      <wp:simplePos x="0" y="0"/>
                      <wp:positionH relativeFrom="page">
                        <wp:align>center</wp:align>
                      </wp:positionH>
                      <wp:positionV relativeFrom="page">
                        <wp:align>center</wp:align>
                      </wp:positionV>
                      <wp:extent cx="6852920" cy="9142730"/>
                      <wp:effectExtent l="0" t="0" r="2540" b="133985"/>
                      <wp:wrapNone/>
                      <wp:docPr id="5579598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9271750"/>
                                <a:chOff x="0" y="0"/>
                                <a:chExt cx="6858000" cy="9271750"/>
                              </a:xfrm>
                            </wpg:grpSpPr>
                            <wps:wsp>
                              <wps:cNvPr id="470482383" name="Rectángulo 470482383"/>
                              <wps:cNvSpPr/>
                              <wps:spPr>
                                <a:xfrm>
                                  <a:off x="0" y="7315200"/>
                                  <a:ext cx="6858000" cy="1431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0114327" name="Rectángulo 670114327"/>
                              <wps:cNvSpPr/>
                              <wps:spPr>
                                <a:xfrm>
                                  <a:off x="0" y="7439025"/>
                                  <a:ext cx="6858000" cy="183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s-ES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67EE83E" w14:textId="0E9BFB2F" w:rsidR="00C00A09" w:rsidRPr="00C00A09" w:rsidRDefault="00C00A09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 w:rsidRPr="00C00A09"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Carlos Sáenz Adán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870434" name="Cuadro de texto 1181870434"/>
                              <wps:cNvSpPr txBox="1"/>
                              <wps:spPr>
                                <a:xfrm>
                                  <a:off x="0" y="0"/>
                                  <a:ext cx="6858000" cy="7315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72"/>
                                        <w:szCs w:val="72"/>
                                        <w:lang w:val="es-ES"/>
                                      </w:rPr>
                                      <w:alias w:val="Título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9315998" w14:textId="4F8E0E19" w:rsidR="00C00A09" w:rsidRPr="00C00A09" w:rsidRDefault="00C00A09">
                                        <w:pPr>
                                          <w:pStyle w:val="Sinespaciado"/>
                                          <w:pBdr>
                                            <w:bottom w:val="single" w:sz="6" w:space="4" w:color="7F7F7F" w:themeColor="text1" w:themeTint="80"/>
                                          </w:pBdr>
                                          <w:rPr>
                                            <w:rFonts w:asciiTheme="majorHAnsi" w:eastAsiaTheme="majorEastAsia" w:hAnsiTheme="majorHAnsi" w:cstheme="majorBidi"/>
                                            <w:color w:val="595959" w:themeColor="text1" w:themeTint="A6"/>
                                            <w:sz w:val="72"/>
                                            <w:szCs w:val="72"/>
                                            <w:lang w:val="es-ES"/>
                                          </w:rPr>
                                        </w:pPr>
                                        <w:r w:rsidRPr="00C00A09">
                                          <w:rPr>
                                            <w:rFonts w:asciiTheme="majorHAnsi" w:eastAsiaTheme="majorEastAsia" w:hAnsiTheme="majorHAnsi" w:cstheme="majorBidi"/>
                                            <w:color w:val="595959" w:themeColor="text1" w:themeTint="A6"/>
                                            <w:sz w:val="72"/>
                                            <w:szCs w:val="72"/>
                                            <w:lang w:val="es-ES"/>
                                          </w:rPr>
                                          <w:t>Curso de especialización en Inteligencia Artificial y Big Data</w:t>
                                        </w:r>
                                      </w:p>
                                    </w:sdtContent>
                                  </w:sdt>
                                  <w:p w14:paraId="7556AEDB" w14:textId="77777777" w:rsidR="003877D5" w:rsidRPr="00C00A09" w:rsidRDefault="003877D5" w:rsidP="003877D5">
                                    <w:pPr>
                                      <w:pStyle w:val="Sinespaciado"/>
                                      <w:spacing w:before="240"/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C00A09"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UD0</w:t>
                                    </w:r>
                                    <w:r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2</w:t>
                                    </w:r>
                                    <w:r w:rsidRPr="00C00A09"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. </w:t>
                                    </w:r>
                                    <w:r w:rsidRPr="008E70B2"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Desarrollo de aplicaciones de IA: Plataformas de </w:t>
                                    </w:r>
                                    <w:r>
                                      <w:rPr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Inteligencia Artificial</w:t>
                                    </w:r>
                                  </w:p>
                                  <w:p w14:paraId="3546F3D0" w14:textId="0C63A23B" w:rsidR="00C00A09" w:rsidRPr="0098550E" w:rsidRDefault="003877D5" w:rsidP="00C00A09">
                                    <w:pPr>
                                      <w:pStyle w:val="Sinespaciado"/>
                                      <w:spacing w:before="240"/>
                                      <w:rPr>
                                        <w:b/>
                                        <w:bCs/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Proyecto </w:t>
                                    </w:r>
                                    <w:r w:rsidR="00C74F50">
                                      <w:rPr>
                                        <w:b/>
                                        <w:bCs/>
                                        <w:caps/>
                                        <w:color w:val="1F497D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88200</wp14:pctWidth>
                      </wp14:sizeRelH>
                      <wp14:sizeRelV relativeFrom="page">
                        <wp14:pctHeight>90900</wp14:pctHeight>
                      </wp14:sizeRelV>
                    </wp:anchor>
                  </w:drawing>
                </mc:Choice>
                <mc:Fallback>
                  <w:pict>
                    <v:group w14:anchorId="70375BE2" id="Grupo 23" o:spid="_x0000_s1026" style="position:absolute;margin-left:0;margin-top:0;width:539.6pt;height:719.9pt;z-index:-251658239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">
                      <v:rect id="Rectángulo 470482383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" fillcolor="#4f81bd [3204]" stroked="f" strokeweight="2pt"/>
                      <v:rect id="Rectángulo 670114327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" fillcolor="#c0504d [3205]" stroked="f" strokeweight="2pt">
                        <v:textbox inset="36pt,14.4pt,36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67EE83E" w14:textId="0E9BFB2F" w:rsidR="00C00A09" w:rsidRPr="00C00A09" w:rsidRDefault="00C00A0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Carlos Sáenz Adán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181870434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" filled="f" stroked="f" strokeweight=".5pt">
                        <v:textbox inset="36pt,36pt,36pt,36pt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72"/>
                                  <w:szCs w:val="72"/>
                                  <w:lang w:val="es-ES"/>
                                </w:rPr>
                                <w:alias w:val="Título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9315998" w14:textId="4F8E0E19" w:rsidR="00C00A09" w:rsidRPr="00C00A09" w:rsidRDefault="00C00A09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  <w:t>Curso de especialización en Inteligencia Artificial y Big Data</w:t>
                                  </w:r>
                                </w:p>
                              </w:sdtContent>
                            </w:sdt>
                            <w:p w14:paraId="7556AEDB" w14:textId="77777777" w:rsidR="003877D5" w:rsidRPr="00C00A09" w:rsidRDefault="003877D5" w:rsidP="003877D5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C00A09"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>UD0</w:t>
                              </w:r>
                              <w:r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>2</w:t>
                              </w:r>
                              <w:r w:rsidRPr="00C00A09"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 xml:space="preserve">. </w:t>
                              </w:r>
                              <w:r w:rsidRPr="008E70B2"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 xml:space="preserve">Desarrollo de aplicaciones de IA: Plataformas de </w:t>
                              </w:r>
                              <w:r>
                                <w:rPr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>Inteligencia Artificial</w:t>
                              </w:r>
                            </w:p>
                            <w:p w14:paraId="3546F3D0" w14:textId="0C63A23B" w:rsidR="00C00A09" w:rsidRPr="0098550E" w:rsidRDefault="003877D5" w:rsidP="00C00A09">
                              <w:pPr>
                                <w:pStyle w:val="Sinespaciado"/>
                                <w:spacing w:before="240"/>
                                <w:rPr>
                                  <w:b/>
                                  <w:bCs/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 xml:space="preserve">Proyecto </w:t>
                              </w:r>
                              <w:r w:rsidR="00C74F50">
                                <w:rPr>
                                  <w:b/>
                                  <w:bCs/>
                                  <w:caps/>
                                  <w:color w:val="1F497D" w:themeColor="text2"/>
                                  <w:sz w:val="36"/>
                                  <w:szCs w:val="36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</w:ins>
          <w:r w:rsidR="0005496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C80F99C" wp14:editId="0AF4A6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195073341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D2BAA4" w14:textId="3B0B5191" w:rsidR="0005496C" w:rsidRPr="00C00A09" w:rsidRDefault="0005496C" w:rsidP="0005496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Carlos Sáenz Adán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8872623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4EF1EE" w14:textId="02FFEE77" w:rsidR="0005496C" w:rsidRPr="00C00A09" w:rsidRDefault="0005496C" w:rsidP="0005496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Curso de especialización en Inteligencia Artificial y Big Data</w:t>
                                      </w:r>
                                    </w:p>
                                  </w:sdtContent>
                                </w:sdt>
                                <w:p w14:paraId="21A414D3" w14:textId="77777777" w:rsidR="0005496C" w:rsidRPr="00C00A09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UD0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. </w:t>
                                  </w:r>
                                  <w:r w:rsidRPr="008E70B2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Desarrollo de aplicaciones de IA: Plataformas de 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Inteligencia Artificial</w:t>
                                  </w:r>
                                </w:p>
                                <w:p w14:paraId="2EBFA291" w14:textId="77777777" w:rsidR="0005496C" w:rsidRPr="0098550E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Proyecto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80F99C" id="_x0000_s1030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">
                    <v:rect id="Rectángulo 120" o:spid="_x0000_s1031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" fillcolor="#4f81bd [3204]" stroked="f" strokeweight="2pt"/>
                    <v:rect id="Rectángulo 121" o:spid="_x0000_s1032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&#13;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195073341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7D2BAA4" w14:textId="3B0B5191" w:rsidR="0005496C" w:rsidRPr="00C00A09" w:rsidRDefault="0005496C" w:rsidP="0005496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Carlos Sáenz Adán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 id="Cuadro de texto 122" o:spid="_x0000_s1033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8872623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4EF1EE" w14:textId="02FFEE77" w:rsidR="0005496C" w:rsidRPr="00C00A09" w:rsidRDefault="0005496C" w:rsidP="0005496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  <w:t>Curso de especialización en Inteligencia Artificial y Big Data</w:t>
                                </w:r>
                              </w:p>
                            </w:sdtContent>
                          </w:sdt>
                          <w:p w14:paraId="21A414D3" w14:textId="77777777" w:rsidR="0005496C" w:rsidRPr="00C00A09" w:rsidRDefault="0005496C" w:rsidP="0005496C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UD0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. </w:t>
                            </w:r>
                            <w:r w:rsidRPr="008E70B2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Desarrollo de aplicaciones de IA: Plataformas de 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Inteligencia Artificial</w:t>
                            </w:r>
                          </w:p>
                          <w:p w14:paraId="2EBFA291" w14:textId="77777777" w:rsidR="0005496C" w:rsidRPr="0098550E" w:rsidRDefault="0005496C" w:rsidP="0005496C">
                            <w:pPr>
                              <w:pStyle w:val="Sinespaciado"/>
                              <w:spacing w:before="240"/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Proyecto 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5F73A3" w14:textId="77777777" w:rsidR="00C00A09" w:rsidRDefault="00C00A09" w:rsidP="009062CB">
          <w:r>
            <w:br w:type="page"/>
          </w:r>
        </w:p>
      </w:sdtContent>
    </w:sdt>
    <w:p w14:paraId="59E3F3E7" w14:textId="77777777" w:rsidR="00A5101D" w:rsidRDefault="00A5101D" w:rsidP="009062CB">
      <w:pPr>
        <w:sectPr w:rsidR="00A5101D" w:rsidSect="00BE5069">
          <w:pgSz w:w="11910" w:h="16840"/>
          <w:pgMar w:top="1440" w:right="1080" w:bottom="1440" w:left="1080" w:header="720" w:footer="720" w:gutter="0"/>
          <w:cols w:space="720"/>
          <w:docGrid w:linePitch="326"/>
        </w:sectPr>
      </w:pPr>
    </w:p>
    <w:p w14:paraId="1910CDE5" w14:textId="77777777" w:rsidR="00807868" w:rsidRDefault="0098550E" w:rsidP="0098550E">
      <w:pPr>
        <w:pStyle w:val="Ttulo1"/>
        <w:numPr>
          <w:ilvl w:val="0"/>
          <w:numId w:val="0"/>
        </w:numPr>
        <w:ind w:left="360" w:hanging="360"/>
      </w:pPr>
      <w:bookmarkStart w:id="1" w:name="1._Introducción"/>
      <w:bookmarkStart w:id="2" w:name="_bookmark0"/>
      <w:bookmarkEnd w:id="1"/>
      <w:bookmarkEnd w:id="2"/>
      <w:r>
        <w:lastRenderedPageBreak/>
        <w:t>Contextualización</w:t>
      </w:r>
    </w:p>
    <w:p w14:paraId="34B79007" w14:textId="77777777" w:rsidR="00190F99" w:rsidRDefault="00190F99" w:rsidP="00190F99">
      <w:r>
        <w:t xml:space="preserve">Se quiere desarrollar una aplicación que genere imágenes de perros y gatos realizando diferentes acciones como (saltar, bailar, dormir, cantar, andar, correr, tumbarse, etc. ) Para ello se va a realizar una aplicación que permita al usuario introducir diferentes parámetros para su generación. </w:t>
      </w:r>
      <w:r w:rsidR="007D345D">
        <w:t xml:space="preserve">Además de ello se hará una evaluación de los resultados obtenidos. </w:t>
      </w:r>
    </w:p>
    <w:p w14:paraId="011D1B1D" w14:textId="77777777" w:rsidR="00B67544" w:rsidRDefault="00B67544" w:rsidP="00B67544">
      <w:pPr>
        <w:pStyle w:val="Ttulo1"/>
        <w:numPr>
          <w:ilvl w:val="0"/>
          <w:numId w:val="0"/>
        </w:numPr>
        <w:ind w:left="360" w:hanging="360"/>
      </w:pPr>
      <w:r>
        <w:t>Fase 1</w:t>
      </w:r>
    </w:p>
    <w:p w14:paraId="77EA099E" w14:textId="73140906" w:rsidR="00425B38" w:rsidRDefault="00190F99" w:rsidP="00190F99">
      <w:r>
        <w:t xml:space="preserve">Desarrolla una aplicación que solicite al usuario el número de imágenes de perros y el número de imágenes de gatos que se van a generar. A continuación, se solicitará una lista de acciones que esos perros y gatos van a estar realizando en las imágenes generadas. Finalmente, puedes solicitar un estilo para las imágenes (consultar documentación de los modelos). </w:t>
      </w:r>
    </w:p>
    <w:p w14:paraId="4A426853" w14:textId="77777777" w:rsidR="007D345D" w:rsidRDefault="007D345D" w:rsidP="00190F99"/>
    <w:p w14:paraId="687FDD2B" w14:textId="77777777" w:rsidR="00B67544" w:rsidRDefault="00B67544" w:rsidP="00190F99">
      <w:r>
        <w:t xml:space="preserve">En esta primera fase deberás generar una lista de “prompts” donde indiques lo que vas a generar. Los “prompts” deberán indicar uno de los animales haciendo una de las acciones indicadas por el usuario, estas acciones han debido ser seleccionadas de forma aleatoria. </w:t>
      </w:r>
    </w:p>
    <w:p w14:paraId="0C54B4AF" w14:textId="77777777" w:rsidR="00B67544" w:rsidRDefault="00B67544" w:rsidP="00B67544">
      <w:pPr>
        <w:pStyle w:val="Ttulo1"/>
        <w:numPr>
          <w:ilvl w:val="0"/>
          <w:numId w:val="0"/>
        </w:numPr>
        <w:ind w:left="360" w:hanging="360"/>
      </w:pPr>
      <w:r>
        <w:t>Fase 2</w:t>
      </w:r>
    </w:p>
    <w:p w14:paraId="28A44CEE" w14:textId="77777777" w:rsidR="00B67544" w:rsidRDefault="00B67544" w:rsidP="00B67544">
      <w:r>
        <w:t>Genera una imagen por cada uno de los “prompts” indicados anteriormente.</w:t>
      </w:r>
    </w:p>
    <w:p w14:paraId="42281882" w14:textId="77777777" w:rsidR="00B67544" w:rsidRDefault="007D345D" w:rsidP="007D345D">
      <w:pPr>
        <w:pStyle w:val="Ttulo1"/>
        <w:numPr>
          <w:ilvl w:val="0"/>
          <w:numId w:val="0"/>
        </w:numPr>
        <w:ind w:left="360" w:hanging="360"/>
      </w:pPr>
      <w:r>
        <w:t>Fase 3</w:t>
      </w:r>
    </w:p>
    <w:p w14:paraId="3506BDB4" w14:textId="0FBAE18E" w:rsidR="007D345D" w:rsidRDefault="007D345D" w:rsidP="007D345D">
      <w:r>
        <w:t>Modifica la implementación para que junto a la creación de las imágenes se genere un fichero de texto csv donde los campos correspondan a la siguiente información:</w:t>
      </w:r>
    </w:p>
    <w:p w14:paraId="04BFF038" w14:textId="77777777" w:rsidR="007D345D" w:rsidRDefault="007D345D" w:rsidP="007D345D"/>
    <w:p w14:paraId="5EA87004" w14:textId="77777777" w:rsidR="007D345D" w:rsidRDefault="007D345D" w:rsidP="007D345D">
      <w:pPr>
        <w:jc w:val="center"/>
      </w:pPr>
      <w:r>
        <w:t>&lt;nombre fichero&gt;, &lt;tipoAnimal&gt;</w:t>
      </w:r>
    </w:p>
    <w:p w14:paraId="7EDE2A2F" w14:textId="77777777" w:rsidR="007D345D" w:rsidRDefault="007D345D" w:rsidP="007D345D">
      <w:pPr>
        <w:pStyle w:val="Ttulo1"/>
        <w:numPr>
          <w:ilvl w:val="0"/>
          <w:numId w:val="0"/>
        </w:numPr>
        <w:ind w:left="360" w:hanging="360"/>
      </w:pPr>
      <w:r>
        <w:t>Fase 4</w:t>
      </w:r>
    </w:p>
    <w:p w14:paraId="2C053A06" w14:textId="77777777" w:rsidR="007D345D" w:rsidRDefault="007D345D" w:rsidP="007D345D">
      <w:r>
        <w:t xml:space="preserve">Desarrolla una aplicación que, </w:t>
      </w:r>
      <w:r w:rsidRPr="007D345D">
        <w:rPr>
          <w:b/>
          <w:bCs/>
        </w:rPr>
        <w:t>utilizando un modelo de IA</w:t>
      </w:r>
      <w:r>
        <w:t xml:space="preserve">, clasifique las imágenes generadas anteriormente entre perros y gatos. Las imágenes correspondientes a perros las añadirá a una carpeta llamada “perros” y las imágenes correspondientes a gatos las añadirá a una carpeta llamada “gatos”. </w:t>
      </w:r>
    </w:p>
    <w:p w14:paraId="5F8FAFB3" w14:textId="77777777" w:rsidR="007D345D" w:rsidRDefault="007D345D" w:rsidP="007D345D">
      <w:pPr>
        <w:pStyle w:val="Ttulo1"/>
        <w:numPr>
          <w:ilvl w:val="0"/>
          <w:numId w:val="0"/>
        </w:numPr>
        <w:ind w:left="360" w:hanging="360"/>
      </w:pPr>
      <w:r>
        <w:t>Fase 5</w:t>
      </w:r>
    </w:p>
    <w:p w14:paraId="265456B9" w14:textId="77777777" w:rsidR="007D345D" w:rsidRPr="007D345D" w:rsidRDefault="007D345D" w:rsidP="007D345D">
      <w:r>
        <w:t xml:space="preserve">Aprovechando que existe un fichero csv donde dice si la imagen corresponde a un perro o un gato vamos a crear una función que devuelva la siguiente matriz.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496C" w14:paraId="0A62CF56" w14:textId="77777777" w:rsidTr="001123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1029" w14:textId="77777777" w:rsidR="0005496C" w:rsidRDefault="0005496C" w:rsidP="001123F1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tbl>
      <w:tblPr>
        <w:tblpPr w:leftFromText="141" w:rightFromText="141" w:vertAnchor="page" w:horzAnchor="margin" w:tblpY="1700"/>
        <w:tblOverlap w:val="never"/>
        <w:tblW w:w="9601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164"/>
        <w:gridCol w:w="3393"/>
        <w:gridCol w:w="3823"/>
        <w:gridCol w:w="117"/>
      </w:tblGrid>
      <w:tr w:rsidR="00AF5766" w14:paraId="4EA3CF8F" w14:textId="77777777" w:rsidTr="00AF5766">
        <w:tc>
          <w:tcPr>
            <w:tcW w:w="22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5F8ABF" w14:textId="77777777" w:rsidR="00AF5766" w:rsidRDefault="00AF5766" w:rsidP="00AF5766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7333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5A7768" w14:textId="77777777" w:rsidR="00AF5766" w:rsidRDefault="00AF5766" w:rsidP="00AF5766">
            <w:pPr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b/>
                <w:bCs/>
                <w:color w:val="202122"/>
                <w:sz w:val="21"/>
                <w:szCs w:val="21"/>
              </w:rPr>
              <w:t>Valor predicho</w:t>
            </w:r>
          </w:p>
        </w:tc>
      </w:tr>
      <w:tr w:rsidR="00AF5766" w14:paraId="7CB7546B" w14:textId="77777777" w:rsidTr="00CC7105">
        <w:trPr>
          <w:gridAfter w:val="1"/>
          <w:wAfter w:w="117" w:type="dxa"/>
        </w:trPr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E87AC" w14:textId="77777777" w:rsidR="00AF5766" w:rsidRDefault="00AF5766" w:rsidP="00AF5766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  <w:tc>
          <w:tcPr>
            <w:tcW w:w="33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87D2D0" w14:textId="77777777" w:rsidR="00AF5766" w:rsidRDefault="00AF5766" w:rsidP="00AF5766">
            <w:pPr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b/>
                <w:bCs/>
                <w:color w:val="202122"/>
                <w:sz w:val="21"/>
                <w:szCs w:val="21"/>
              </w:rPr>
              <w:t>Gato</w:t>
            </w:r>
          </w:p>
        </w:tc>
        <w:tc>
          <w:tcPr>
            <w:tcW w:w="38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F3CAC" w14:textId="77777777" w:rsidR="00AF5766" w:rsidRDefault="00AF5766" w:rsidP="00AF5766">
            <w:pPr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b/>
                <w:bCs/>
                <w:color w:val="202122"/>
                <w:sz w:val="21"/>
                <w:szCs w:val="21"/>
              </w:rPr>
              <w:t>Perro</w:t>
            </w:r>
          </w:p>
        </w:tc>
      </w:tr>
      <w:tr w:rsidR="00AF5766" w14:paraId="060122E6" w14:textId="77777777" w:rsidTr="00CC7105">
        <w:trPr>
          <w:gridAfter w:val="1"/>
          <w:wAfter w:w="117" w:type="dxa"/>
        </w:trPr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E8715" w14:textId="77777777" w:rsidR="00AF5766" w:rsidRDefault="00AF5766" w:rsidP="00AF5766">
            <w:pPr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b/>
                <w:bCs/>
                <w:color w:val="202122"/>
                <w:sz w:val="21"/>
                <w:szCs w:val="21"/>
              </w:rPr>
              <w:t>Valor real</w:t>
            </w:r>
          </w:p>
        </w:tc>
        <w:tc>
          <w:tcPr>
            <w:tcW w:w="11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0EDFF" w14:textId="77777777" w:rsidR="00AF5766" w:rsidRDefault="00AF5766" w:rsidP="00AF5766">
            <w:pPr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b/>
                <w:bCs/>
                <w:color w:val="202122"/>
                <w:sz w:val="21"/>
                <w:szCs w:val="21"/>
              </w:rPr>
              <w:t>Gato</w:t>
            </w:r>
          </w:p>
        </w:tc>
        <w:tc>
          <w:tcPr>
            <w:tcW w:w="33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72069" w14:textId="58A654D9" w:rsidR="00AF5766" w:rsidRDefault="00CC7105" w:rsidP="00AF5766">
            <w:pPr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 xml:space="preserve">Número de </w:t>
            </w:r>
            <w:r w:rsidR="00AF5766">
              <w:rPr>
                <w:color w:val="202122"/>
                <w:sz w:val="21"/>
                <w:szCs w:val="21"/>
              </w:rPr>
              <w:t>Gatos que han sido identificados como gatos</w:t>
            </w:r>
          </w:p>
        </w:tc>
        <w:tc>
          <w:tcPr>
            <w:tcW w:w="38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32EA3" w14:textId="1A28122E" w:rsidR="00AF5766" w:rsidRDefault="00CC7105" w:rsidP="00AF5766">
            <w:pPr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 xml:space="preserve">Número de </w:t>
            </w:r>
            <w:r w:rsidR="00AF5766">
              <w:rPr>
                <w:color w:val="202122"/>
                <w:sz w:val="21"/>
                <w:szCs w:val="21"/>
              </w:rPr>
              <w:t>Perros que han sido identificados como perros</w:t>
            </w:r>
          </w:p>
        </w:tc>
      </w:tr>
      <w:tr w:rsidR="00AF5766" w14:paraId="055A7EB9" w14:textId="77777777" w:rsidTr="00CC7105">
        <w:trPr>
          <w:gridAfter w:val="1"/>
          <w:wAfter w:w="117" w:type="dxa"/>
        </w:trPr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4A47272" w14:textId="77777777" w:rsidR="00AF5766" w:rsidRDefault="00AF5766" w:rsidP="00AF5766">
            <w:pPr>
              <w:rPr>
                <w:b/>
                <w:bCs/>
                <w:color w:val="202122"/>
                <w:sz w:val="21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775A6" w14:textId="77777777" w:rsidR="00AF5766" w:rsidRDefault="00AF5766" w:rsidP="00AF5766">
            <w:pPr>
              <w:jc w:val="center"/>
              <w:rPr>
                <w:b/>
                <w:bCs/>
                <w:color w:val="202122"/>
                <w:sz w:val="21"/>
                <w:szCs w:val="21"/>
              </w:rPr>
            </w:pPr>
            <w:r>
              <w:rPr>
                <w:b/>
                <w:bCs/>
                <w:color w:val="202122"/>
                <w:sz w:val="21"/>
                <w:szCs w:val="21"/>
              </w:rPr>
              <w:t>Perro</w:t>
            </w:r>
          </w:p>
        </w:tc>
        <w:tc>
          <w:tcPr>
            <w:tcW w:w="33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F95345" w14:textId="4ACF9F88" w:rsidR="00AF5766" w:rsidRDefault="00CC7105" w:rsidP="00AF5766">
            <w:pPr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 xml:space="preserve">Número de </w:t>
            </w:r>
            <w:r w:rsidR="00AF5766">
              <w:rPr>
                <w:color w:val="202122"/>
                <w:sz w:val="21"/>
                <w:szCs w:val="21"/>
              </w:rPr>
              <w:t>Perros que han sido identificados como gatos</w:t>
            </w:r>
          </w:p>
        </w:tc>
        <w:tc>
          <w:tcPr>
            <w:tcW w:w="38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C6278" w14:textId="0E4E33CC" w:rsidR="00AF5766" w:rsidRDefault="00CC7105" w:rsidP="00AF5766">
            <w:pPr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t xml:space="preserve">Número de </w:t>
            </w:r>
            <w:r w:rsidR="00AF5766">
              <w:rPr>
                <w:color w:val="202122"/>
                <w:sz w:val="21"/>
                <w:szCs w:val="21"/>
              </w:rPr>
              <w:t>Perros que han sido identificados como perros</w:t>
            </w:r>
          </w:p>
        </w:tc>
      </w:tr>
    </w:tbl>
    <w:p w14:paraId="0BB8D2F0" w14:textId="77777777" w:rsidR="0005496C" w:rsidRPr="00425B38" w:rsidRDefault="0005496C" w:rsidP="0005496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8"/>
      </w:tblGrid>
      <w:tr w:rsidR="007D345D" w14:paraId="6B28AA85" w14:textId="77777777" w:rsidTr="007D345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41" w:rightFromText="141" w:vertAnchor="page" w:horzAnchor="page" w:tblpX="711" w:tblpY="155"/>
              <w:tblOverlap w:val="never"/>
              <w:tblW w:w="8730" w:type="dxa"/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8"/>
              <w:gridCol w:w="1160"/>
              <w:gridCol w:w="3119"/>
              <w:gridCol w:w="3343"/>
            </w:tblGrid>
            <w:tr w:rsidR="007D345D" w14:paraId="0ECA1209" w14:textId="77777777" w:rsidTr="007D345D">
              <w:tc>
                <w:tcPr>
                  <w:tcW w:w="2268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1510BE" w14:textId="77777777" w:rsidR="007D345D" w:rsidRDefault="007D345D" w:rsidP="007D345D">
                  <w:pPr>
                    <w:rPr>
                      <w:rFonts w:ascii="Arial" w:hAnsi="Arial" w:cs="Arial"/>
                      <w:color w:val="202122"/>
                      <w:sz w:val="21"/>
                      <w:szCs w:val="21"/>
                    </w:rPr>
                  </w:pPr>
                </w:p>
              </w:tc>
              <w:tc>
                <w:tcPr>
                  <w:tcW w:w="6462" w:type="dxa"/>
                  <w:gridSpan w:val="2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 w14:paraId="773030B9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Valor predicho</w:t>
                  </w:r>
                </w:p>
              </w:tc>
            </w:tr>
            <w:tr w:rsidR="007D345D" w14:paraId="32EF317F" w14:textId="77777777" w:rsidTr="007D345D">
              <w:tc>
                <w:tcPr>
                  <w:tcW w:w="2268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9229B3D" w14:textId="77777777" w:rsidR="007D345D" w:rsidRDefault="007D345D" w:rsidP="007D345D">
                  <w:pPr>
                    <w:rPr>
                      <w:rFonts w:ascii="Arial" w:hAnsi="Arial" w:cs="Arial"/>
                      <w:color w:val="202122"/>
                      <w:sz w:val="21"/>
                      <w:szCs w:val="21"/>
                    </w:rPr>
                  </w:pPr>
                </w:p>
              </w:tc>
              <w:tc>
                <w:tcPr>
                  <w:tcW w:w="3119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3FAA674D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Gato</w:t>
                  </w:r>
                </w:p>
              </w:tc>
              <w:tc>
                <w:tcPr>
                  <w:tcW w:w="334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749BD48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Perro</w:t>
                  </w:r>
                </w:p>
              </w:tc>
            </w:tr>
            <w:tr w:rsidR="007D345D" w14:paraId="0B29966B" w14:textId="77777777" w:rsidTr="007D345D">
              <w:tc>
                <w:tcPr>
                  <w:tcW w:w="0" w:type="auto"/>
                  <w:vMerge w:val="restart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D4AB3C6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Valor real</w:t>
                  </w:r>
                </w:p>
              </w:tc>
              <w:tc>
                <w:tcPr>
                  <w:tcW w:w="116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55DF7637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Gato</w:t>
                  </w:r>
                </w:p>
              </w:tc>
              <w:tc>
                <w:tcPr>
                  <w:tcW w:w="3119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78C6FA2A" w14:textId="77777777" w:rsidR="007D345D" w:rsidRDefault="007D345D" w:rsidP="007D345D">
                  <w:pPr>
                    <w:rPr>
                      <w:color w:val="202122"/>
                      <w:sz w:val="21"/>
                      <w:szCs w:val="21"/>
                    </w:rPr>
                  </w:pPr>
                  <w:r>
                    <w:rPr>
                      <w:color w:val="202122"/>
                      <w:sz w:val="21"/>
                      <w:szCs w:val="21"/>
                    </w:rPr>
                    <w:t>Gatos que han sido identificados como gatos</w:t>
                  </w:r>
                </w:p>
              </w:tc>
              <w:tc>
                <w:tcPr>
                  <w:tcW w:w="334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4780377" w14:textId="77777777" w:rsidR="007D345D" w:rsidRDefault="007D345D" w:rsidP="007D345D">
                  <w:pPr>
                    <w:rPr>
                      <w:color w:val="202122"/>
                      <w:sz w:val="21"/>
                      <w:szCs w:val="21"/>
                    </w:rPr>
                  </w:pPr>
                  <w:r>
                    <w:rPr>
                      <w:color w:val="202122"/>
                      <w:sz w:val="21"/>
                      <w:szCs w:val="21"/>
                    </w:rPr>
                    <w:t>Perros que han sido identificados como perros</w:t>
                  </w:r>
                </w:p>
              </w:tc>
            </w:tr>
            <w:tr w:rsidR="007D345D" w14:paraId="34AB532C" w14:textId="77777777" w:rsidTr="007D345D">
              <w:tc>
                <w:tcPr>
                  <w:tcW w:w="0" w:type="auto"/>
                  <w:vMerge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vAlign w:val="center"/>
                  <w:hideMark/>
                </w:tcPr>
                <w:p w14:paraId="557C4476" w14:textId="77777777" w:rsidR="007D345D" w:rsidRDefault="007D345D" w:rsidP="007D345D">
                  <w:pPr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</w:p>
              </w:tc>
              <w:tc>
                <w:tcPr>
                  <w:tcW w:w="1160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B5B488C" w14:textId="77777777" w:rsidR="007D345D" w:rsidRDefault="007D345D" w:rsidP="007D345D">
                  <w:pPr>
                    <w:jc w:val="center"/>
                    <w:rPr>
                      <w:b/>
                      <w:bCs/>
                      <w:color w:val="2021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02122"/>
                      <w:sz w:val="21"/>
                      <w:szCs w:val="21"/>
                    </w:rPr>
                    <w:t>Perro</w:t>
                  </w:r>
                </w:p>
              </w:tc>
              <w:tc>
                <w:tcPr>
                  <w:tcW w:w="3119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17FAE8FF" w14:textId="77777777" w:rsidR="007D345D" w:rsidRDefault="007D345D" w:rsidP="007D345D">
                  <w:pPr>
                    <w:rPr>
                      <w:color w:val="202122"/>
                      <w:sz w:val="21"/>
                      <w:szCs w:val="21"/>
                    </w:rPr>
                  </w:pPr>
                  <w:r>
                    <w:rPr>
                      <w:color w:val="202122"/>
                      <w:sz w:val="21"/>
                      <w:szCs w:val="21"/>
                    </w:rPr>
                    <w:t>Perros que han sido identificados como gatos</w:t>
                  </w:r>
                </w:p>
              </w:tc>
              <w:tc>
                <w:tcPr>
                  <w:tcW w:w="3343" w:type="dxa"/>
                  <w:tcBorders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14:paraId="0FC932B7" w14:textId="77777777" w:rsidR="007D345D" w:rsidRDefault="007D345D" w:rsidP="007D345D">
                  <w:pPr>
                    <w:rPr>
                      <w:color w:val="202122"/>
                      <w:sz w:val="21"/>
                      <w:szCs w:val="21"/>
                    </w:rPr>
                  </w:pPr>
                  <w:r>
                    <w:rPr>
                      <w:color w:val="202122"/>
                      <w:sz w:val="21"/>
                      <w:szCs w:val="21"/>
                    </w:rPr>
                    <w:t>Perros que han sido identificados como perros</w:t>
                  </w:r>
                </w:p>
              </w:tc>
            </w:tr>
          </w:tbl>
          <w:p w14:paraId="2948DBE5" w14:textId="77777777" w:rsidR="007D345D" w:rsidRDefault="007D345D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</w:tc>
      </w:tr>
    </w:tbl>
    <w:p w14:paraId="7E72921C" w14:textId="56FC4AE9" w:rsidR="007D345D" w:rsidRPr="00425B38" w:rsidRDefault="007D345D" w:rsidP="007D345D"/>
    <w:sectPr w:rsidR="007D345D" w:rsidRPr="00425B38" w:rsidSect="00BE5069">
      <w:headerReference w:type="even" r:id="rId7"/>
      <w:pgSz w:w="11910" w:h="16840"/>
      <w:pgMar w:top="1440" w:right="1080" w:bottom="1440" w:left="1080" w:header="49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AED27" w14:textId="77777777" w:rsidR="00350584" w:rsidRDefault="00350584" w:rsidP="009062CB">
      <w:r>
        <w:separator/>
      </w:r>
    </w:p>
  </w:endnote>
  <w:endnote w:type="continuationSeparator" w:id="0">
    <w:p w14:paraId="54C858BE" w14:textId="77777777" w:rsidR="00350584" w:rsidRDefault="00350584" w:rsidP="009062CB">
      <w:r>
        <w:continuationSeparator/>
      </w:r>
    </w:p>
  </w:endnote>
  <w:endnote w:type="continuationNotice" w:id="1">
    <w:p w14:paraId="0FC0242E" w14:textId="77777777" w:rsidR="00C74F50" w:rsidRDefault="00C74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F6C0" w14:textId="77777777" w:rsidR="00350584" w:rsidRDefault="00350584" w:rsidP="009062CB">
      <w:r>
        <w:separator/>
      </w:r>
    </w:p>
  </w:footnote>
  <w:footnote w:type="continuationSeparator" w:id="0">
    <w:p w14:paraId="1A8180C7" w14:textId="77777777" w:rsidR="00350584" w:rsidRDefault="00350584" w:rsidP="009062CB">
      <w:r>
        <w:continuationSeparator/>
      </w:r>
    </w:p>
  </w:footnote>
  <w:footnote w:type="continuationNotice" w:id="1">
    <w:p w14:paraId="3751CED1" w14:textId="77777777" w:rsidR="00C74F50" w:rsidRDefault="00C74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99E7" w14:textId="7254D6D3" w:rsidR="00A5101D" w:rsidRDefault="00A5101D" w:rsidP="009062CB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12"/>
    <w:multiLevelType w:val="hybridMultilevel"/>
    <w:tmpl w:val="A7144AC4"/>
    <w:lvl w:ilvl="0" w:tplc="040A000F">
      <w:start w:val="1"/>
      <w:numFmt w:val="decimal"/>
      <w:lvlText w:val="%1."/>
      <w:lvlJc w:val="left"/>
      <w:pPr>
        <w:ind w:left="1134" w:hanging="360"/>
      </w:pPr>
    </w:lvl>
    <w:lvl w:ilvl="1" w:tplc="040A0019" w:tentative="1">
      <w:start w:val="1"/>
      <w:numFmt w:val="lowerLetter"/>
      <w:lvlText w:val="%2."/>
      <w:lvlJc w:val="left"/>
      <w:pPr>
        <w:ind w:left="1854" w:hanging="360"/>
      </w:pPr>
    </w:lvl>
    <w:lvl w:ilvl="2" w:tplc="040A001B" w:tentative="1">
      <w:start w:val="1"/>
      <w:numFmt w:val="lowerRoman"/>
      <w:lvlText w:val="%3."/>
      <w:lvlJc w:val="right"/>
      <w:pPr>
        <w:ind w:left="2574" w:hanging="180"/>
      </w:pPr>
    </w:lvl>
    <w:lvl w:ilvl="3" w:tplc="040A000F" w:tentative="1">
      <w:start w:val="1"/>
      <w:numFmt w:val="decimal"/>
      <w:lvlText w:val="%4."/>
      <w:lvlJc w:val="left"/>
      <w:pPr>
        <w:ind w:left="3294" w:hanging="360"/>
      </w:pPr>
    </w:lvl>
    <w:lvl w:ilvl="4" w:tplc="040A0019" w:tentative="1">
      <w:start w:val="1"/>
      <w:numFmt w:val="lowerLetter"/>
      <w:lvlText w:val="%5."/>
      <w:lvlJc w:val="left"/>
      <w:pPr>
        <w:ind w:left="4014" w:hanging="360"/>
      </w:pPr>
    </w:lvl>
    <w:lvl w:ilvl="5" w:tplc="040A001B" w:tentative="1">
      <w:start w:val="1"/>
      <w:numFmt w:val="lowerRoman"/>
      <w:lvlText w:val="%6."/>
      <w:lvlJc w:val="right"/>
      <w:pPr>
        <w:ind w:left="4734" w:hanging="180"/>
      </w:pPr>
    </w:lvl>
    <w:lvl w:ilvl="6" w:tplc="040A000F" w:tentative="1">
      <w:start w:val="1"/>
      <w:numFmt w:val="decimal"/>
      <w:lvlText w:val="%7."/>
      <w:lvlJc w:val="left"/>
      <w:pPr>
        <w:ind w:left="5454" w:hanging="360"/>
      </w:pPr>
    </w:lvl>
    <w:lvl w:ilvl="7" w:tplc="040A0019" w:tentative="1">
      <w:start w:val="1"/>
      <w:numFmt w:val="lowerLetter"/>
      <w:lvlText w:val="%8."/>
      <w:lvlJc w:val="left"/>
      <w:pPr>
        <w:ind w:left="6174" w:hanging="360"/>
      </w:pPr>
    </w:lvl>
    <w:lvl w:ilvl="8" w:tplc="040A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74E7CA6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F24E9"/>
    <w:multiLevelType w:val="hybridMultilevel"/>
    <w:tmpl w:val="6F5EC524"/>
    <w:lvl w:ilvl="0" w:tplc="A2A8765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C6F55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97021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E2B4D5B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4664A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ED4954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7EAD01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81C4D7F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D0980EF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8424E01"/>
    <w:multiLevelType w:val="hybridMultilevel"/>
    <w:tmpl w:val="832811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859"/>
    <w:multiLevelType w:val="multilevel"/>
    <w:tmpl w:val="8A6AA736"/>
    <w:lvl w:ilvl="0">
      <w:start w:val="1"/>
      <w:numFmt w:val="decimal"/>
      <w:lvlText w:val="%1."/>
      <w:lvlJc w:val="left"/>
      <w:pPr>
        <w:ind w:left="1162" w:hanging="441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01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41" w:hanging="880"/>
      </w:pPr>
      <w:rPr>
        <w:rFonts w:ascii="Arial" w:eastAsia="Arial" w:hAnsi="Arial" w:cs="Arial" w:hint="default"/>
        <w:b w:val="0"/>
        <w:bCs w:val="0"/>
        <w:i/>
        <w:iCs/>
        <w:spacing w:val="-1"/>
        <w:w w:val="91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955" w:hanging="8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8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5" w:hanging="8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0" w:hanging="8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5" w:hanging="8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0" w:hanging="880"/>
      </w:pPr>
      <w:rPr>
        <w:rFonts w:hint="default"/>
        <w:lang w:val="es-ES" w:eastAsia="en-US" w:bidi="ar-SA"/>
      </w:rPr>
    </w:lvl>
  </w:abstractNum>
  <w:abstractNum w:abstractNumId="5" w15:restartNumberingAfterBreak="0">
    <w:nsid w:val="1A211DF2"/>
    <w:multiLevelType w:val="hybridMultilevel"/>
    <w:tmpl w:val="2872F3DC"/>
    <w:lvl w:ilvl="0" w:tplc="DD38452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E2A422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A22C1ED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34CAFE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5CC5372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1F6753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955425A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0CFD62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8ACFB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DF90F04"/>
    <w:multiLevelType w:val="hybridMultilevel"/>
    <w:tmpl w:val="5F36F88A"/>
    <w:lvl w:ilvl="0" w:tplc="49280EBC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8F52C5C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spacing w:val="0"/>
        <w:w w:val="131"/>
        <w:lang w:val="es-ES" w:eastAsia="en-US" w:bidi="ar-SA"/>
      </w:rPr>
    </w:lvl>
    <w:lvl w:ilvl="2" w:tplc="040A2BAE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07BAE46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EBCCB856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72CA4DF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18ACEBC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A3EE7E6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CB98F9F2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3D174A"/>
    <w:multiLevelType w:val="hybridMultilevel"/>
    <w:tmpl w:val="3BF4827A"/>
    <w:lvl w:ilvl="0" w:tplc="0E46E2E2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A768CF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8926B7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36B667A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58C0DF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7F8C9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42ED44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10527F0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2B663B5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FD17F3"/>
    <w:multiLevelType w:val="hybridMultilevel"/>
    <w:tmpl w:val="FDB6E0DA"/>
    <w:lvl w:ilvl="0" w:tplc="CBA058B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51834C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753610C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F98723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74C8BBA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9F1EB7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25B27FCC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5CB4E64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7FA2CE5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71338F"/>
    <w:multiLevelType w:val="hybridMultilevel"/>
    <w:tmpl w:val="79EE316E"/>
    <w:lvl w:ilvl="0" w:tplc="B7C23EF8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7E598A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848EADC4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D3388974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CB7001B0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5" w:tplc="30243A34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6CCC33E8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C748B6C8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A04AD554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237BBD"/>
    <w:multiLevelType w:val="hybridMultilevel"/>
    <w:tmpl w:val="B2A4B38E"/>
    <w:lvl w:ilvl="0" w:tplc="D1FA1776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713A2CA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7A4B2B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C80B7B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9D6CE6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BE6A9A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4ED015A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2C64BB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C09EEB9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5E45994"/>
    <w:multiLevelType w:val="hybridMultilevel"/>
    <w:tmpl w:val="B5B8D4BE"/>
    <w:lvl w:ilvl="0" w:tplc="0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2" w15:restartNumberingAfterBreak="0">
    <w:nsid w:val="2AB52225"/>
    <w:multiLevelType w:val="hybridMultilevel"/>
    <w:tmpl w:val="060EBF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B67AD"/>
    <w:multiLevelType w:val="hybridMultilevel"/>
    <w:tmpl w:val="259EA400"/>
    <w:lvl w:ilvl="0" w:tplc="10946794">
      <w:numFmt w:val="bullet"/>
      <w:lvlText w:val="-"/>
      <w:lvlJc w:val="left"/>
      <w:pPr>
        <w:ind w:left="133" w:hanging="104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081670D2">
      <w:numFmt w:val="bullet"/>
      <w:lvlText w:val="•"/>
      <w:lvlJc w:val="left"/>
      <w:pPr>
        <w:ind w:left="981" w:hanging="104"/>
      </w:pPr>
      <w:rPr>
        <w:rFonts w:hint="default"/>
        <w:lang w:val="es-ES" w:eastAsia="en-US" w:bidi="ar-SA"/>
      </w:rPr>
    </w:lvl>
    <w:lvl w:ilvl="2" w:tplc="866A3A1A">
      <w:numFmt w:val="bullet"/>
      <w:lvlText w:val="•"/>
      <w:lvlJc w:val="left"/>
      <w:pPr>
        <w:ind w:left="1823" w:hanging="104"/>
      </w:pPr>
      <w:rPr>
        <w:rFonts w:hint="default"/>
        <w:lang w:val="es-ES" w:eastAsia="en-US" w:bidi="ar-SA"/>
      </w:rPr>
    </w:lvl>
    <w:lvl w:ilvl="3" w:tplc="6660D2C0">
      <w:numFmt w:val="bullet"/>
      <w:lvlText w:val="•"/>
      <w:lvlJc w:val="left"/>
      <w:pPr>
        <w:ind w:left="2665" w:hanging="104"/>
      </w:pPr>
      <w:rPr>
        <w:rFonts w:hint="default"/>
        <w:lang w:val="es-ES" w:eastAsia="en-US" w:bidi="ar-SA"/>
      </w:rPr>
    </w:lvl>
    <w:lvl w:ilvl="4" w:tplc="B802DACA">
      <w:numFmt w:val="bullet"/>
      <w:lvlText w:val="•"/>
      <w:lvlJc w:val="left"/>
      <w:pPr>
        <w:ind w:left="3507" w:hanging="104"/>
      </w:pPr>
      <w:rPr>
        <w:rFonts w:hint="default"/>
        <w:lang w:val="es-ES" w:eastAsia="en-US" w:bidi="ar-SA"/>
      </w:rPr>
    </w:lvl>
    <w:lvl w:ilvl="5" w:tplc="F97A8918">
      <w:numFmt w:val="bullet"/>
      <w:lvlText w:val="•"/>
      <w:lvlJc w:val="left"/>
      <w:pPr>
        <w:ind w:left="4349" w:hanging="104"/>
      </w:pPr>
      <w:rPr>
        <w:rFonts w:hint="default"/>
        <w:lang w:val="es-ES" w:eastAsia="en-US" w:bidi="ar-SA"/>
      </w:rPr>
    </w:lvl>
    <w:lvl w:ilvl="6" w:tplc="CC905710">
      <w:numFmt w:val="bullet"/>
      <w:lvlText w:val="•"/>
      <w:lvlJc w:val="left"/>
      <w:pPr>
        <w:ind w:left="5191" w:hanging="104"/>
      </w:pPr>
      <w:rPr>
        <w:rFonts w:hint="default"/>
        <w:lang w:val="es-ES" w:eastAsia="en-US" w:bidi="ar-SA"/>
      </w:rPr>
    </w:lvl>
    <w:lvl w:ilvl="7" w:tplc="57802FCE">
      <w:numFmt w:val="bullet"/>
      <w:lvlText w:val="•"/>
      <w:lvlJc w:val="left"/>
      <w:pPr>
        <w:ind w:left="6032" w:hanging="104"/>
      </w:pPr>
      <w:rPr>
        <w:rFonts w:hint="default"/>
        <w:lang w:val="es-ES" w:eastAsia="en-US" w:bidi="ar-SA"/>
      </w:rPr>
    </w:lvl>
    <w:lvl w:ilvl="8" w:tplc="46C6A87C">
      <w:numFmt w:val="bullet"/>
      <w:lvlText w:val="•"/>
      <w:lvlJc w:val="left"/>
      <w:pPr>
        <w:ind w:left="6874" w:hanging="104"/>
      </w:pPr>
      <w:rPr>
        <w:rFonts w:hint="default"/>
        <w:lang w:val="es-ES" w:eastAsia="en-US" w:bidi="ar-SA"/>
      </w:rPr>
    </w:lvl>
  </w:abstractNum>
  <w:abstractNum w:abstractNumId="14" w15:restartNumberingAfterBreak="0">
    <w:nsid w:val="31D609E8"/>
    <w:multiLevelType w:val="hybridMultilevel"/>
    <w:tmpl w:val="934EBCE8"/>
    <w:lvl w:ilvl="0" w:tplc="855ED28C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CCA0D5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015C8E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7CDC855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FB08F4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66C279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F4BED4D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E497A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4B09CA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5FB1AFF"/>
    <w:multiLevelType w:val="hybridMultilevel"/>
    <w:tmpl w:val="FC20F7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E40D0"/>
    <w:multiLevelType w:val="hybridMultilevel"/>
    <w:tmpl w:val="57582270"/>
    <w:lvl w:ilvl="0" w:tplc="A32C4F00">
      <w:start w:val="2"/>
      <w:numFmt w:val="decimal"/>
      <w:lvlText w:val="%1."/>
      <w:lvlJc w:val="left"/>
      <w:pPr>
        <w:ind w:left="218" w:hanging="189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3F4EF23E">
      <w:numFmt w:val="bullet"/>
      <w:lvlText w:val="•"/>
      <w:lvlJc w:val="left"/>
      <w:pPr>
        <w:ind w:left="1053" w:hanging="189"/>
      </w:pPr>
      <w:rPr>
        <w:rFonts w:hint="default"/>
        <w:lang w:val="es-ES" w:eastAsia="en-US" w:bidi="ar-SA"/>
      </w:rPr>
    </w:lvl>
    <w:lvl w:ilvl="2" w:tplc="C5BAEEC6">
      <w:numFmt w:val="bullet"/>
      <w:lvlText w:val="•"/>
      <w:lvlJc w:val="left"/>
      <w:pPr>
        <w:ind w:left="1887" w:hanging="189"/>
      </w:pPr>
      <w:rPr>
        <w:rFonts w:hint="default"/>
        <w:lang w:val="es-ES" w:eastAsia="en-US" w:bidi="ar-SA"/>
      </w:rPr>
    </w:lvl>
    <w:lvl w:ilvl="3" w:tplc="A7620CC0">
      <w:numFmt w:val="bullet"/>
      <w:lvlText w:val="•"/>
      <w:lvlJc w:val="left"/>
      <w:pPr>
        <w:ind w:left="2721" w:hanging="189"/>
      </w:pPr>
      <w:rPr>
        <w:rFonts w:hint="default"/>
        <w:lang w:val="es-ES" w:eastAsia="en-US" w:bidi="ar-SA"/>
      </w:rPr>
    </w:lvl>
    <w:lvl w:ilvl="4" w:tplc="7F322D80">
      <w:numFmt w:val="bullet"/>
      <w:lvlText w:val="•"/>
      <w:lvlJc w:val="left"/>
      <w:pPr>
        <w:ind w:left="3555" w:hanging="189"/>
      </w:pPr>
      <w:rPr>
        <w:rFonts w:hint="default"/>
        <w:lang w:val="es-ES" w:eastAsia="en-US" w:bidi="ar-SA"/>
      </w:rPr>
    </w:lvl>
    <w:lvl w:ilvl="5" w:tplc="055E670E">
      <w:numFmt w:val="bullet"/>
      <w:lvlText w:val="•"/>
      <w:lvlJc w:val="left"/>
      <w:pPr>
        <w:ind w:left="4389" w:hanging="189"/>
      </w:pPr>
      <w:rPr>
        <w:rFonts w:hint="default"/>
        <w:lang w:val="es-ES" w:eastAsia="en-US" w:bidi="ar-SA"/>
      </w:rPr>
    </w:lvl>
    <w:lvl w:ilvl="6" w:tplc="0D6412D0">
      <w:numFmt w:val="bullet"/>
      <w:lvlText w:val="•"/>
      <w:lvlJc w:val="left"/>
      <w:pPr>
        <w:ind w:left="5223" w:hanging="189"/>
      </w:pPr>
      <w:rPr>
        <w:rFonts w:hint="default"/>
        <w:lang w:val="es-ES" w:eastAsia="en-US" w:bidi="ar-SA"/>
      </w:rPr>
    </w:lvl>
    <w:lvl w:ilvl="7" w:tplc="2C3A3330">
      <w:numFmt w:val="bullet"/>
      <w:lvlText w:val="•"/>
      <w:lvlJc w:val="left"/>
      <w:pPr>
        <w:ind w:left="6056" w:hanging="189"/>
      </w:pPr>
      <w:rPr>
        <w:rFonts w:hint="default"/>
        <w:lang w:val="es-ES" w:eastAsia="en-US" w:bidi="ar-SA"/>
      </w:rPr>
    </w:lvl>
    <w:lvl w:ilvl="8" w:tplc="3676BAA6">
      <w:numFmt w:val="bullet"/>
      <w:lvlText w:val="•"/>
      <w:lvlJc w:val="left"/>
      <w:pPr>
        <w:ind w:left="6890" w:hanging="189"/>
      </w:pPr>
      <w:rPr>
        <w:rFonts w:hint="default"/>
        <w:lang w:val="es-ES" w:eastAsia="en-US" w:bidi="ar-SA"/>
      </w:rPr>
    </w:lvl>
  </w:abstractNum>
  <w:abstractNum w:abstractNumId="17" w15:restartNumberingAfterBreak="0">
    <w:nsid w:val="3B073970"/>
    <w:multiLevelType w:val="hybridMultilevel"/>
    <w:tmpl w:val="7ACEA4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DA3"/>
    <w:multiLevelType w:val="hybridMultilevel"/>
    <w:tmpl w:val="C444F3A4"/>
    <w:lvl w:ilvl="0" w:tplc="791A47DC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4CA60D4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3C2083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575276A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3AB004B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19272A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53BA91A4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B4C0A62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BC0CBEC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0A65861"/>
    <w:multiLevelType w:val="hybridMultilevel"/>
    <w:tmpl w:val="D5A24D6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E0583"/>
    <w:multiLevelType w:val="multilevel"/>
    <w:tmpl w:val="040A001F"/>
    <w:numStyleLink w:val="111111"/>
  </w:abstractNum>
  <w:abstractNum w:abstractNumId="21" w15:restartNumberingAfterBreak="0">
    <w:nsid w:val="42A5024A"/>
    <w:multiLevelType w:val="hybridMultilevel"/>
    <w:tmpl w:val="E1C26EAA"/>
    <w:lvl w:ilvl="0" w:tplc="CD4675A4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9CE6BB6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9788B5F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2BB4F69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152B0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A266C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DFD6A6B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39A02896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ACA3CE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47A4393"/>
    <w:multiLevelType w:val="hybridMultilevel"/>
    <w:tmpl w:val="64EAF606"/>
    <w:lvl w:ilvl="0" w:tplc="D9A2B678">
      <w:numFmt w:val="bullet"/>
      <w:lvlText w:val="•"/>
      <w:lvlJc w:val="left"/>
      <w:pPr>
        <w:ind w:left="128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BF386C92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A224E0D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B560A43A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EFB0E640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C8D29968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BDA4CDD6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42DC6374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8" w:tplc="D346B584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7F84BFE"/>
    <w:multiLevelType w:val="hybridMultilevel"/>
    <w:tmpl w:val="A28AF6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E7CA3"/>
    <w:multiLevelType w:val="hybridMultilevel"/>
    <w:tmpl w:val="8A7C43B4"/>
    <w:lvl w:ilvl="0" w:tplc="C0E6F3A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1806F0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D46220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51459C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016EAF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946029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74C3B5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1DC3F7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8258D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EBF3964"/>
    <w:multiLevelType w:val="hybridMultilevel"/>
    <w:tmpl w:val="F0F819CA"/>
    <w:lvl w:ilvl="0" w:tplc="B16E438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058C42E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29724AF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46D26B6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4B7EB9F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AE14A66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5F2438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FFA9F0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A940AE6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22E75FA"/>
    <w:multiLevelType w:val="multilevel"/>
    <w:tmpl w:val="217A86FE"/>
    <w:styleLink w:val="Listaactual1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52721FFA"/>
    <w:multiLevelType w:val="hybridMultilevel"/>
    <w:tmpl w:val="FF40C81A"/>
    <w:lvl w:ilvl="0" w:tplc="197AB40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8B4B61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0DC9E3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98E9FD2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6EBBDA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29C27A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3AE483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A32A290E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B4ED8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29865FF"/>
    <w:multiLevelType w:val="hybridMultilevel"/>
    <w:tmpl w:val="5B9492B0"/>
    <w:lvl w:ilvl="0" w:tplc="0AA6DDA8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2FE861F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130884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BB16B65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97A2C6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AB44240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1714B228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D86789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1D468F1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4546F9B"/>
    <w:multiLevelType w:val="multilevel"/>
    <w:tmpl w:val="2F8A359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832EBD"/>
    <w:multiLevelType w:val="hybridMultilevel"/>
    <w:tmpl w:val="8F54233C"/>
    <w:lvl w:ilvl="0" w:tplc="0C580A80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498A884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2" w:tplc="DF0EB946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632AB946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44E6A400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37A29476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F6FE307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7DE4F098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9844E266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E250C68"/>
    <w:multiLevelType w:val="hybridMultilevel"/>
    <w:tmpl w:val="2AB27AA2"/>
    <w:lvl w:ilvl="0" w:tplc="040A000F">
      <w:start w:val="1"/>
      <w:numFmt w:val="decimal"/>
      <w:lvlText w:val="%1."/>
      <w:lvlJc w:val="left"/>
      <w:pPr>
        <w:ind w:left="1441" w:hanging="360"/>
      </w:pPr>
    </w:lvl>
    <w:lvl w:ilvl="1" w:tplc="040A0019" w:tentative="1">
      <w:start w:val="1"/>
      <w:numFmt w:val="lowerLetter"/>
      <w:lvlText w:val="%2."/>
      <w:lvlJc w:val="left"/>
      <w:pPr>
        <w:ind w:left="2161" w:hanging="360"/>
      </w:pPr>
    </w:lvl>
    <w:lvl w:ilvl="2" w:tplc="040A001B" w:tentative="1">
      <w:start w:val="1"/>
      <w:numFmt w:val="lowerRoman"/>
      <w:lvlText w:val="%3."/>
      <w:lvlJc w:val="right"/>
      <w:pPr>
        <w:ind w:left="2881" w:hanging="180"/>
      </w:pPr>
    </w:lvl>
    <w:lvl w:ilvl="3" w:tplc="040A000F" w:tentative="1">
      <w:start w:val="1"/>
      <w:numFmt w:val="decimal"/>
      <w:lvlText w:val="%4."/>
      <w:lvlJc w:val="left"/>
      <w:pPr>
        <w:ind w:left="3601" w:hanging="360"/>
      </w:pPr>
    </w:lvl>
    <w:lvl w:ilvl="4" w:tplc="040A0019" w:tentative="1">
      <w:start w:val="1"/>
      <w:numFmt w:val="lowerLetter"/>
      <w:lvlText w:val="%5."/>
      <w:lvlJc w:val="left"/>
      <w:pPr>
        <w:ind w:left="4321" w:hanging="360"/>
      </w:pPr>
    </w:lvl>
    <w:lvl w:ilvl="5" w:tplc="040A001B" w:tentative="1">
      <w:start w:val="1"/>
      <w:numFmt w:val="lowerRoman"/>
      <w:lvlText w:val="%6."/>
      <w:lvlJc w:val="right"/>
      <w:pPr>
        <w:ind w:left="5041" w:hanging="180"/>
      </w:pPr>
    </w:lvl>
    <w:lvl w:ilvl="6" w:tplc="040A000F" w:tentative="1">
      <w:start w:val="1"/>
      <w:numFmt w:val="decimal"/>
      <w:lvlText w:val="%7."/>
      <w:lvlJc w:val="left"/>
      <w:pPr>
        <w:ind w:left="5761" w:hanging="360"/>
      </w:pPr>
    </w:lvl>
    <w:lvl w:ilvl="7" w:tplc="040A0019" w:tentative="1">
      <w:start w:val="1"/>
      <w:numFmt w:val="lowerLetter"/>
      <w:lvlText w:val="%8."/>
      <w:lvlJc w:val="left"/>
      <w:pPr>
        <w:ind w:left="6481" w:hanging="360"/>
      </w:pPr>
    </w:lvl>
    <w:lvl w:ilvl="8" w:tplc="040A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2" w15:restartNumberingAfterBreak="0">
    <w:nsid w:val="60FF69FD"/>
    <w:multiLevelType w:val="hybridMultilevel"/>
    <w:tmpl w:val="C7D4CB36"/>
    <w:lvl w:ilvl="0" w:tplc="500442BA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894018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010BBE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17A209E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726784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CF5A363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B4CC7C5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346D8E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E2E13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1EA2889"/>
    <w:multiLevelType w:val="multilevel"/>
    <w:tmpl w:val="8BDAA788"/>
    <w:styleLink w:val="Listaactual2"/>
    <w:lvl w:ilvl="0">
      <w:start w:val="1"/>
      <w:numFmt w:val="decimal"/>
      <w:lvlText w:val="%1."/>
      <w:lvlJc w:val="left"/>
      <w:pPr>
        <w:ind w:left="1801" w:hanging="360"/>
      </w:pPr>
    </w:lvl>
    <w:lvl w:ilvl="1">
      <w:start w:val="1"/>
      <w:numFmt w:val="lowerLetter"/>
      <w:lvlText w:val="%2."/>
      <w:lvlJc w:val="left"/>
      <w:pPr>
        <w:ind w:left="2521" w:hanging="360"/>
      </w:pPr>
    </w:lvl>
    <w:lvl w:ilvl="2">
      <w:start w:val="1"/>
      <w:numFmt w:val="lowerRoman"/>
      <w:lvlText w:val="%3."/>
      <w:lvlJc w:val="right"/>
      <w:pPr>
        <w:ind w:left="3241" w:hanging="180"/>
      </w:pPr>
    </w:lvl>
    <w:lvl w:ilvl="3">
      <w:start w:val="1"/>
      <w:numFmt w:val="decimal"/>
      <w:lvlText w:val="%4."/>
      <w:lvlJc w:val="left"/>
      <w:pPr>
        <w:ind w:left="3961" w:hanging="360"/>
      </w:pPr>
    </w:lvl>
    <w:lvl w:ilvl="4">
      <w:start w:val="1"/>
      <w:numFmt w:val="lowerLetter"/>
      <w:lvlText w:val="%5."/>
      <w:lvlJc w:val="left"/>
      <w:pPr>
        <w:ind w:left="4681" w:hanging="360"/>
      </w:pPr>
    </w:lvl>
    <w:lvl w:ilvl="5">
      <w:start w:val="1"/>
      <w:numFmt w:val="lowerRoman"/>
      <w:lvlText w:val="%6."/>
      <w:lvlJc w:val="right"/>
      <w:pPr>
        <w:ind w:left="5401" w:hanging="180"/>
      </w:pPr>
    </w:lvl>
    <w:lvl w:ilvl="6">
      <w:start w:val="1"/>
      <w:numFmt w:val="decimal"/>
      <w:lvlText w:val="%7."/>
      <w:lvlJc w:val="left"/>
      <w:pPr>
        <w:ind w:left="6121" w:hanging="360"/>
      </w:pPr>
    </w:lvl>
    <w:lvl w:ilvl="7">
      <w:start w:val="1"/>
      <w:numFmt w:val="lowerLetter"/>
      <w:lvlText w:val="%8."/>
      <w:lvlJc w:val="left"/>
      <w:pPr>
        <w:ind w:left="6841" w:hanging="360"/>
      </w:pPr>
    </w:lvl>
    <w:lvl w:ilvl="8">
      <w:start w:val="1"/>
      <w:numFmt w:val="lowerRoman"/>
      <w:lvlText w:val="%9."/>
      <w:lvlJc w:val="right"/>
      <w:pPr>
        <w:ind w:left="7561" w:hanging="180"/>
      </w:pPr>
    </w:lvl>
  </w:abstractNum>
  <w:abstractNum w:abstractNumId="34" w15:restartNumberingAfterBreak="0">
    <w:nsid w:val="65C04FD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8443CA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D7278FD"/>
    <w:multiLevelType w:val="hybridMultilevel"/>
    <w:tmpl w:val="0CBCFC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8776A"/>
    <w:multiLevelType w:val="hybridMultilevel"/>
    <w:tmpl w:val="EFECCD1A"/>
    <w:lvl w:ilvl="0" w:tplc="15A018A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D8A2F90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4C8A9E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986A82C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665436B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FEAB07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166A49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106ED70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8B68B0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8483C30"/>
    <w:multiLevelType w:val="hybridMultilevel"/>
    <w:tmpl w:val="6FBE4D34"/>
    <w:lvl w:ilvl="0" w:tplc="35A4374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0C52E7D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F44E050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FC00DC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370B1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6AEE87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064D80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184199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BC2DD6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 w16cid:durableId="2058970347">
    <w:abstractNumId w:val="27"/>
  </w:num>
  <w:num w:numId="2" w16cid:durableId="1549294046">
    <w:abstractNumId w:val="37"/>
  </w:num>
  <w:num w:numId="3" w16cid:durableId="2011055895">
    <w:abstractNumId w:val="16"/>
  </w:num>
  <w:num w:numId="4" w16cid:durableId="1243905233">
    <w:abstractNumId w:val="13"/>
  </w:num>
  <w:num w:numId="5" w16cid:durableId="1825120271">
    <w:abstractNumId w:val="6"/>
  </w:num>
  <w:num w:numId="6" w16cid:durableId="857280978">
    <w:abstractNumId w:val="22"/>
  </w:num>
  <w:num w:numId="7" w16cid:durableId="1401175147">
    <w:abstractNumId w:val="18"/>
  </w:num>
  <w:num w:numId="8" w16cid:durableId="2121484785">
    <w:abstractNumId w:val="28"/>
  </w:num>
  <w:num w:numId="9" w16cid:durableId="1375815296">
    <w:abstractNumId w:val="32"/>
  </w:num>
  <w:num w:numId="10" w16cid:durableId="951789853">
    <w:abstractNumId w:val="30"/>
  </w:num>
  <w:num w:numId="11" w16cid:durableId="2116972286">
    <w:abstractNumId w:val="21"/>
  </w:num>
  <w:num w:numId="12" w16cid:durableId="1697733155">
    <w:abstractNumId w:val="2"/>
  </w:num>
  <w:num w:numId="13" w16cid:durableId="1683892875">
    <w:abstractNumId w:val="9"/>
  </w:num>
  <w:num w:numId="14" w16cid:durableId="1013413520">
    <w:abstractNumId w:val="10"/>
  </w:num>
  <w:num w:numId="15" w16cid:durableId="1582906153">
    <w:abstractNumId w:val="38"/>
  </w:num>
  <w:num w:numId="16" w16cid:durableId="1787891733">
    <w:abstractNumId w:val="14"/>
  </w:num>
  <w:num w:numId="17" w16cid:durableId="852106685">
    <w:abstractNumId w:val="8"/>
  </w:num>
  <w:num w:numId="18" w16cid:durableId="1296448807">
    <w:abstractNumId w:val="25"/>
  </w:num>
  <w:num w:numId="19" w16cid:durableId="999314082">
    <w:abstractNumId w:val="5"/>
  </w:num>
  <w:num w:numId="20" w16cid:durableId="735326796">
    <w:abstractNumId w:val="24"/>
  </w:num>
  <w:num w:numId="21" w16cid:durableId="992105294">
    <w:abstractNumId w:val="7"/>
  </w:num>
  <w:num w:numId="22" w16cid:durableId="694162318">
    <w:abstractNumId w:val="34"/>
  </w:num>
  <w:num w:numId="23" w16cid:durableId="1470173487">
    <w:abstractNumId w:val="4"/>
  </w:num>
  <w:num w:numId="24" w16cid:durableId="947543611">
    <w:abstractNumId w:val="29"/>
  </w:num>
  <w:num w:numId="25" w16cid:durableId="1258555988">
    <w:abstractNumId w:val="35"/>
  </w:num>
  <w:num w:numId="26" w16cid:durableId="1312637921">
    <w:abstractNumId w:val="31"/>
  </w:num>
  <w:num w:numId="27" w16cid:durableId="1359627485">
    <w:abstractNumId w:val="11"/>
  </w:num>
  <w:num w:numId="28" w16cid:durableId="774247044">
    <w:abstractNumId w:val="0"/>
  </w:num>
  <w:num w:numId="29" w16cid:durableId="177889748">
    <w:abstractNumId w:val="20"/>
  </w:num>
  <w:num w:numId="30" w16cid:durableId="1109861537">
    <w:abstractNumId w:val="26"/>
  </w:num>
  <w:num w:numId="31" w16cid:durableId="503593560">
    <w:abstractNumId w:val="1"/>
  </w:num>
  <w:num w:numId="32" w16cid:durableId="1507479037">
    <w:abstractNumId w:val="33"/>
  </w:num>
  <w:num w:numId="33" w16cid:durableId="1012757306">
    <w:abstractNumId w:val="17"/>
  </w:num>
  <w:num w:numId="34" w16cid:durableId="610936012">
    <w:abstractNumId w:val="23"/>
  </w:num>
  <w:num w:numId="35" w16cid:durableId="677003855">
    <w:abstractNumId w:val="36"/>
  </w:num>
  <w:num w:numId="36" w16cid:durableId="928974270">
    <w:abstractNumId w:val="15"/>
  </w:num>
  <w:num w:numId="37" w16cid:durableId="1811288821">
    <w:abstractNumId w:val="12"/>
  </w:num>
  <w:num w:numId="38" w16cid:durableId="1878882700">
    <w:abstractNumId w:val="19"/>
  </w:num>
  <w:num w:numId="39" w16cid:durableId="10361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01D"/>
    <w:rsid w:val="0005496C"/>
    <w:rsid w:val="000A3649"/>
    <w:rsid w:val="00190F99"/>
    <w:rsid w:val="0025774D"/>
    <w:rsid w:val="00281CEB"/>
    <w:rsid w:val="00336F6F"/>
    <w:rsid w:val="00350584"/>
    <w:rsid w:val="003877D5"/>
    <w:rsid w:val="00425B38"/>
    <w:rsid w:val="004A493D"/>
    <w:rsid w:val="005F295C"/>
    <w:rsid w:val="00611E68"/>
    <w:rsid w:val="0072787C"/>
    <w:rsid w:val="007D345D"/>
    <w:rsid w:val="00807868"/>
    <w:rsid w:val="00813639"/>
    <w:rsid w:val="00816623"/>
    <w:rsid w:val="00856E0A"/>
    <w:rsid w:val="009062CB"/>
    <w:rsid w:val="0098550E"/>
    <w:rsid w:val="009F0420"/>
    <w:rsid w:val="00A5101D"/>
    <w:rsid w:val="00AF5766"/>
    <w:rsid w:val="00B25A5E"/>
    <w:rsid w:val="00B3340D"/>
    <w:rsid w:val="00B67544"/>
    <w:rsid w:val="00BE5069"/>
    <w:rsid w:val="00C00A09"/>
    <w:rsid w:val="00C0684E"/>
    <w:rsid w:val="00C74F50"/>
    <w:rsid w:val="00C94977"/>
    <w:rsid w:val="00CA1B4D"/>
    <w:rsid w:val="00CC7105"/>
    <w:rsid w:val="00D946DF"/>
    <w:rsid w:val="00E547A3"/>
    <w:rsid w:val="00F65098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9691"/>
  <w15:docId w15:val="{F20E9A97-8B2F-5B42-A89E-621FB4F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uiPriority w:val="9"/>
    <w:qFormat/>
    <w:rsid w:val="009062CB"/>
    <w:pPr>
      <w:widowControl w:val="0"/>
      <w:numPr>
        <w:numId w:val="24"/>
      </w:numPr>
      <w:autoSpaceDE w:val="0"/>
      <w:autoSpaceDN w:val="0"/>
      <w:spacing w:before="240" w:after="240"/>
      <w:ind w:right="137"/>
      <w:jc w:val="both"/>
      <w:outlineLvl w:val="0"/>
    </w:pPr>
    <w:rPr>
      <w:rFonts w:ascii="Calibri" w:eastAsia="Arial" w:hAnsi="Calibri" w:cs="Calibri"/>
      <w:b/>
      <w:bCs/>
      <w:color w:val="17365D" w:themeColor="text2" w:themeShade="BF"/>
      <w:spacing w:val="-8"/>
      <w:sz w:val="36"/>
      <w:szCs w:val="36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2CB"/>
    <w:pPr>
      <w:keepNext/>
      <w:keepLines/>
      <w:widowControl w:val="0"/>
      <w:numPr>
        <w:ilvl w:val="1"/>
        <w:numId w:val="24"/>
      </w:numPr>
      <w:autoSpaceDE w:val="0"/>
      <w:autoSpaceDN w:val="0"/>
      <w:spacing w:before="40"/>
      <w:ind w:left="709" w:right="137" w:hanging="715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6E0A"/>
    <w:pPr>
      <w:keepNext/>
      <w:keepLines/>
      <w:widowControl w:val="0"/>
      <w:autoSpaceDE w:val="0"/>
      <w:autoSpaceDN w:val="0"/>
      <w:spacing w:before="40"/>
      <w:ind w:right="137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20"/>
    <w:pPr>
      <w:keepNext/>
      <w:keepLines/>
      <w:widowControl w:val="0"/>
      <w:autoSpaceDE w:val="0"/>
      <w:autoSpaceDN w:val="0"/>
      <w:spacing w:before="40" w:after="240"/>
      <w:ind w:right="137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pacing w:val="-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widowControl w:val="0"/>
      <w:autoSpaceDE w:val="0"/>
      <w:autoSpaceDN w:val="0"/>
      <w:spacing w:before="134" w:after="240"/>
      <w:ind w:left="1161" w:right="137" w:hanging="440"/>
      <w:jc w:val="both"/>
    </w:pPr>
    <w:rPr>
      <w:rFonts w:asciiTheme="minorHAnsi" w:eastAsia="Arial" w:hAnsiTheme="minorHAnsi" w:cstheme="minorHAnsi"/>
      <w:b/>
      <w:bCs/>
      <w:spacing w:val="-8"/>
      <w:sz w:val="20"/>
      <w:szCs w:val="20"/>
      <w:lang w:eastAsia="en-US"/>
    </w:rPr>
  </w:style>
  <w:style w:type="paragraph" w:styleId="TDC2">
    <w:name w:val="toc 2"/>
    <w:basedOn w:val="Normal"/>
    <w:uiPriority w:val="1"/>
    <w:qFormat/>
    <w:pPr>
      <w:widowControl w:val="0"/>
      <w:autoSpaceDE w:val="0"/>
      <w:autoSpaceDN w:val="0"/>
      <w:spacing w:before="134" w:after="240"/>
      <w:ind w:left="1601" w:right="137" w:hanging="660"/>
      <w:jc w:val="both"/>
    </w:pPr>
    <w:rPr>
      <w:rFonts w:asciiTheme="minorHAnsi" w:eastAsia="Arial" w:hAnsiTheme="minorHAnsi" w:cstheme="minorHAnsi"/>
      <w:spacing w:val="-8"/>
      <w:sz w:val="20"/>
      <w:szCs w:val="20"/>
      <w:lang w:eastAsia="en-US"/>
    </w:rPr>
  </w:style>
  <w:style w:type="paragraph" w:styleId="TDC3">
    <w:name w:val="toc 3"/>
    <w:basedOn w:val="Normal"/>
    <w:uiPriority w:val="1"/>
    <w:qFormat/>
    <w:pPr>
      <w:widowControl w:val="0"/>
      <w:autoSpaceDE w:val="0"/>
      <w:autoSpaceDN w:val="0"/>
      <w:spacing w:before="135" w:after="240"/>
      <w:ind w:left="1601" w:right="137" w:hanging="660"/>
      <w:jc w:val="both"/>
    </w:pPr>
    <w:rPr>
      <w:rFonts w:asciiTheme="minorHAnsi" w:eastAsia="Arial" w:hAnsiTheme="minorHAnsi" w:cstheme="minorHAnsi"/>
      <w:b/>
      <w:bCs/>
      <w:i/>
      <w:iCs/>
      <w:spacing w:val="-8"/>
      <w:lang w:eastAsia="en-US"/>
    </w:rPr>
  </w:style>
  <w:style w:type="paragraph" w:styleId="TDC4">
    <w:name w:val="toc 4"/>
    <w:basedOn w:val="Normal"/>
    <w:uiPriority w:val="1"/>
    <w:qFormat/>
    <w:pPr>
      <w:widowControl w:val="0"/>
      <w:autoSpaceDE w:val="0"/>
      <w:autoSpaceDN w:val="0"/>
      <w:spacing w:before="135" w:after="240"/>
      <w:ind w:left="2041" w:right="137" w:hanging="880"/>
      <w:jc w:val="both"/>
    </w:pPr>
    <w:rPr>
      <w:rFonts w:asciiTheme="minorHAnsi" w:eastAsia="Arial" w:hAnsiTheme="minorHAnsi" w:cstheme="minorHAnsi"/>
      <w:i/>
      <w:iCs/>
      <w:spacing w:val="-8"/>
      <w:sz w:val="20"/>
      <w:szCs w:val="20"/>
      <w:lang w:eastAsia="en-US"/>
    </w:rPr>
  </w:style>
  <w:style w:type="paragraph" w:styleId="Textoindependiente">
    <w:name w:val="Body Text"/>
    <w:basedOn w:val="Normal"/>
    <w:uiPriority w:val="1"/>
    <w:qFormat/>
    <w:pPr>
      <w:widowControl w:val="0"/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spacing w:before="240" w:after="240" w:line="639" w:lineRule="exact"/>
      <w:ind w:left="1396" w:right="1417"/>
      <w:jc w:val="center"/>
    </w:pPr>
    <w:rPr>
      <w:rFonts w:asciiTheme="minorHAnsi" w:eastAsia="Arial" w:hAnsiTheme="minorHAnsi" w:cstheme="minorHAnsi"/>
      <w:b/>
      <w:bCs/>
      <w:spacing w:val="-8"/>
      <w:sz w:val="56"/>
      <w:szCs w:val="56"/>
      <w:lang w:eastAsia="en-US"/>
    </w:rPr>
  </w:style>
  <w:style w:type="paragraph" w:styleId="Prrafodelista">
    <w:name w:val="List Paragraph"/>
    <w:basedOn w:val="Normal"/>
    <w:uiPriority w:val="1"/>
    <w:qFormat/>
    <w:pPr>
      <w:widowControl w:val="0"/>
      <w:autoSpaceDE w:val="0"/>
      <w:autoSpaceDN w:val="0"/>
      <w:spacing w:before="14" w:after="240"/>
      <w:ind w:left="1441" w:right="137" w:hanging="360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22" w:after="240"/>
      <w:ind w:left="106"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Sinespaciado">
    <w:name w:val="No Spacing"/>
    <w:link w:val="SinespaciadoCar"/>
    <w:uiPriority w:val="1"/>
    <w:qFormat/>
    <w:rsid w:val="00C00A09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0A09"/>
    <w:rPr>
      <w:rFonts w:eastAsiaTheme="minorEastAsia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5069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5069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062CB"/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val="es-ES"/>
    </w:rPr>
  </w:style>
  <w:style w:type="numbering" w:customStyle="1" w:styleId="Listaactual1">
    <w:name w:val="Lista actual1"/>
    <w:uiPriority w:val="99"/>
    <w:rsid w:val="009062CB"/>
    <w:pPr>
      <w:numPr>
        <w:numId w:val="30"/>
      </w:numPr>
    </w:pPr>
  </w:style>
  <w:style w:type="numbering" w:styleId="111111">
    <w:name w:val="Outline List 2"/>
    <w:basedOn w:val="Sinlista"/>
    <w:uiPriority w:val="99"/>
    <w:semiHidden/>
    <w:unhideWhenUsed/>
    <w:rsid w:val="009062CB"/>
    <w:pPr>
      <w:numPr>
        <w:numId w:val="31"/>
      </w:numPr>
    </w:pPr>
  </w:style>
  <w:style w:type="numbering" w:customStyle="1" w:styleId="Listaactual2">
    <w:name w:val="Lista actual2"/>
    <w:uiPriority w:val="99"/>
    <w:rsid w:val="009062CB"/>
    <w:pPr>
      <w:numPr>
        <w:numId w:val="32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856E0A"/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F0420"/>
    <w:rPr>
      <w:rFonts w:asciiTheme="majorHAnsi" w:eastAsiaTheme="majorEastAsia" w:hAnsiTheme="majorHAnsi" w:cstheme="majorBidi"/>
      <w:i/>
      <w:iCs/>
      <w:color w:val="365F91" w:themeColor="accent1" w:themeShade="BF"/>
      <w:spacing w:val="-8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D34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especialización en Inteligencia Artificial y Big Data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especialización en Inteligencia Artificial y Big Data</dc:title>
  <dc:creator>Carlos Sáenz Adán</dc:creator>
  <dc:description/>
  <cp:lastModifiedBy>Carlos Sáenz Adán</cp:lastModifiedBy>
  <cp:revision>21</cp:revision>
  <dcterms:created xsi:type="dcterms:W3CDTF">2023-07-18T13:26:00Z</dcterms:created>
  <dcterms:modified xsi:type="dcterms:W3CDTF">2023-09-28T17:46:00Z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2023-07-18T00:00:00Z</vt:filetime>
  </property>
  <property fmtid="{D5CDD505-2E9C-101B-9397-08002B2CF9AE}" pid="5" name="Producer">
    <vt:lpwstr>Adobe PDF Library 20.1.73</vt:lpwstr>
  </property>
  <property fmtid="{D5CDD505-2E9C-101B-9397-08002B2CF9AE}" pid="6" name="SourceModified">
    <vt:lpwstr/>
  </property>
</Properties>
</file>